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E1D5" w14:textId="0D8EB74B" w:rsidR="00AC5F00" w:rsidRDefault="0062262D">
      <w:pPr>
        <w:rPr>
          <w:lang w:val="pt-BR"/>
        </w:rPr>
      </w:pPr>
      <w:r>
        <w:rPr>
          <w:lang w:val="pt-BR"/>
        </w:rPr>
        <w:t>Documento1</w:t>
      </w:r>
    </w:p>
    <w:p w14:paraId="371A79A9" w14:textId="5E1668DD" w:rsidR="0062262D" w:rsidDel="00047A53" w:rsidRDefault="0062262D">
      <w:pPr>
        <w:rPr>
          <w:del w:id="0" w:author="David Agreda" w:date="2022-05-01T21:19:00Z"/>
          <w:lang w:val="pt-BR"/>
        </w:rPr>
      </w:pPr>
      <w:del w:id="1" w:author="David Agreda" w:date="2022-05-01T21:19:00Z">
        <w:r w:rsidDel="00047A53">
          <w:rPr>
            <w:lang w:val="pt-BR"/>
          </w:rPr>
          <w:delText>Documento2</w:delText>
        </w:r>
      </w:del>
    </w:p>
    <w:p w14:paraId="73AF0EE1" w14:textId="77777777" w:rsidR="0062262D" w:rsidRPr="0062262D" w:rsidRDefault="0062262D">
      <w:pPr>
        <w:rPr>
          <w:lang w:val="pt-BR"/>
        </w:rPr>
      </w:pPr>
    </w:p>
    <w:sectPr w:rsidR="0062262D" w:rsidRPr="00622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Agreda">
    <w15:presenceInfo w15:providerId="Windows Live" w15:userId="cfc74bb699e9f6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047A53"/>
    <w:rsid w:val="0062262D"/>
    <w:rsid w:val="00AC5F00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7693"/>
  <w15:chartTrackingRefBased/>
  <w15:docId w15:val="{A008C075-FE9C-40A1-B80C-8DC71564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6226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Agreda</dc:creator>
  <cp:keywords/>
  <dc:description/>
  <cp:lastModifiedBy>David Agreda</cp:lastModifiedBy>
  <cp:revision>3</cp:revision>
  <dcterms:created xsi:type="dcterms:W3CDTF">2022-05-02T00:18:00Z</dcterms:created>
  <dcterms:modified xsi:type="dcterms:W3CDTF">2022-05-02T00:19:00Z</dcterms:modified>
</cp:coreProperties>
</file>