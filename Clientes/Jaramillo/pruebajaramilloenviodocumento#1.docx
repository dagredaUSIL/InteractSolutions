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3EF2" w14:textId="3FBE9457" w:rsidR="00374558" w:rsidRPr="00B32C3A" w:rsidRDefault="00374558">
      <w:r w:rsidRPr="00B32C3A">
        <w:t>Documento de prueba</w:t>
      </w:r>
    </w:p>
    <w:p w14:paraId="0D4DAF3E" w14:textId="1646D434" w:rsidR="00374558" w:rsidRPr="00374558" w:rsidRDefault="00374558">
      <w:del w:id="0" w:author="David Agreda" w:date="2022-05-09T16:41:00Z">
        <w:r w:rsidRPr="00374558" w:rsidDel="00B32C3A">
          <w:delText>Documento de prueba</w:delText>
        </w:r>
      </w:del>
      <w:r w:rsidRPr="00374558">
        <w:br/>
      </w:r>
      <w:del w:id="1" w:author="David Agreda" w:date="2022-05-09T16:41:00Z">
        <w:r w:rsidRPr="00374558" w:rsidDel="00B32C3A">
          <w:delText>Documento de prueb</w:delText>
        </w:r>
        <w:r w:rsidDel="00B32C3A">
          <w:delText>a</w:delText>
        </w:r>
      </w:del>
    </w:p>
    <w:sectPr w:rsidR="00374558" w:rsidRPr="0037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Agreda">
    <w15:presenceInfo w15:providerId="Windows Live" w15:userId="cfc74bb699e9f6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90"/>
    <w:rsid w:val="00094E90"/>
    <w:rsid w:val="00374558"/>
    <w:rsid w:val="00620A87"/>
    <w:rsid w:val="00B3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C603"/>
  <w15:chartTrackingRefBased/>
  <w15:docId w15:val="{978C9FDE-158B-4AC4-A546-F68BD1C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32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3</cp:revision>
  <dcterms:created xsi:type="dcterms:W3CDTF">2022-05-09T19:39:00Z</dcterms:created>
  <dcterms:modified xsi:type="dcterms:W3CDTF">2022-05-09T19:41:00Z</dcterms:modified>
</cp:coreProperties>
</file>